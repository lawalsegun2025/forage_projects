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AFF77A" w:rsidR="00173F89" w:rsidRDefault="00F95485">
      <w:r>
        <w:t xml:space="preserve">Dear </w:t>
      </w:r>
      <w:ins w:id="0" w:author="Author">
        <w:r w:rsidR="006A498D">
          <w:t>Data Science Team Leader</w:t>
        </w:r>
      </w:ins>
      <w:del w:id="1" w:author="Author">
        <w:r w:rsidDel="006A498D">
          <w:delText>[insert name of recipient]</w:delText>
        </w:r>
      </w:del>
      <w:r>
        <w:t>,</w:t>
      </w:r>
    </w:p>
    <w:p w14:paraId="00000002" w14:textId="77777777" w:rsidR="00173F89" w:rsidRDefault="00173F89"/>
    <w:p w14:paraId="0F6CFD3B" w14:textId="34B2D16A" w:rsidR="00C7411C" w:rsidRDefault="00F95485">
      <w:pPr>
        <w:rPr>
          <w:ins w:id="2" w:author="Author"/>
          <w:b/>
          <w:bCs/>
          <w:i/>
          <w:iCs/>
        </w:rPr>
      </w:pPr>
      <w:del w:id="3" w:author="Author">
        <w:r w:rsidDel="001D48F3">
          <w:delText>[Introduce the task that you’ve completed in 1 - 2 sentences]</w:delText>
        </w:r>
      </w:del>
      <w:ins w:id="4" w:author="Author">
        <w:r w:rsidR="00C7411C">
          <w:t xml:space="preserve">We have completed an initial Exploratory Data Analysis on the sample of the data provided. The client wants to know </w:t>
        </w:r>
        <w:r w:rsidR="00C7411C" w:rsidRPr="001D48F3">
          <w:rPr>
            <w:b/>
            <w:bCs/>
            <w:i/>
            <w:iCs/>
            <w:rPrChange w:id="5" w:author="Author">
              <w:rPr/>
            </w:rPrChange>
          </w:rPr>
          <w:t>“How to better stock the items that they sell?”</w:t>
        </w:r>
        <w:r w:rsidR="00B66982">
          <w:rPr>
            <w:b/>
            <w:bCs/>
            <w:i/>
            <w:iCs/>
          </w:rPr>
          <w:t xml:space="preserve">. </w:t>
        </w:r>
      </w:ins>
    </w:p>
    <w:p w14:paraId="4B188F6C" w14:textId="37E90C59" w:rsidR="00B66982" w:rsidRPr="00B66982" w:rsidRDefault="00B66982">
      <w:ins w:id="6" w:author="Author">
        <w:r>
          <w:t>Below are my findings and recommendations</w:t>
        </w:r>
      </w:ins>
    </w:p>
    <w:p w14:paraId="00000004" w14:textId="77777777" w:rsidR="00173F89" w:rsidRDefault="00173F89"/>
    <w:p w14:paraId="4445969C" w14:textId="23099C03" w:rsidR="00C7411C" w:rsidRPr="001D48F3" w:rsidRDefault="00F95485">
      <w:pPr>
        <w:rPr>
          <w:ins w:id="7" w:author="Author"/>
          <w:b/>
          <w:bCs/>
          <w:u w:val="single"/>
          <w:rPrChange w:id="8" w:author="Author">
            <w:rPr>
              <w:ins w:id="9" w:author="Author"/>
            </w:rPr>
          </w:rPrChange>
        </w:rPr>
      </w:pPr>
      <w:del w:id="10" w:author="Author">
        <w:r w:rsidDel="001D48F3">
          <w:delText>[Summarize findings from your analysis in 3 - 5 bullet points]</w:delText>
        </w:r>
      </w:del>
      <w:ins w:id="11" w:author="Author">
        <w:r w:rsidR="00C7411C" w:rsidRPr="001D48F3">
          <w:rPr>
            <w:b/>
            <w:bCs/>
            <w:u w:val="single"/>
            <w:rPrChange w:id="12" w:author="Author">
              <w:rPr/>
            </w:rPrChange>
          </w:rPr>
          <w:t>Findings:</w:t>
        </w:r>
      </w:ins>
    </w:p>
    <w:p w14:paraId="18CEC804" w14:textId="6A5D88E7" w:rsidR="00C7411C" w:rsidRDefault="00C7411C">
      <w:pPr>
        <w:rPr>
          <w:ins w:id="13" w:author="Author"/>
        </w:rPr>
      </w:pPr>
    </w:p>
    <w:p w14:paraId="0903340E" w14:textId="77777777" w:rsidR="00B66982" w:rsidRPr="00B66982" w:rsidRDefault="00B66982" w:rsidP="00B66982">
      <w:pPr>
        <w:numPr>
          <w:ilvl w:val="0"/>
          <w:numId w:val="3"/>
        </w:numPr>
        <w:spacing w:before="100" w:beforeAutospacing="1" w:after="100" w:afterAutospacing="1" w:line="240" w:lineRule="auto"/>
        <w:rPr>
          <w:ins w:id="14" w:author="Author"/>
          <w:rFonts w:eastAsia="Times New Roman"/>
          <w:lang w:val="en-NG" w:eastAsia="en-NG"/>
          <w:rPrChange w:id="15" w:author="Author">
            <w:rPr>
              <w:ins w:id="16" w:author="Author"/>
              <w:rFonts w:ascii="Times New Roman" w:eastAsia="Times New Roman" w:hAnsi="Times New Roman" w:cs="Times New Roman"/>
              <w:sz w:val="24"/>
              <w:szCs w:val="24"/>
              <w:lang w:val="en-NG" w:eastAsia="en-NG"/>
            </w:rPr>
          </w:rPrChange>
        </w:rPr>
      </w:pPr>
      <w:ins w:id="17" w:author="Author">
        <w:r w:rsidRPr="00B66982">
          <w:rPr>
            <w:rFonts w:eastAsia="Times New Roman"/>
            <w:lang w:val="en-NG" w:eastAsia="en-NG"/>
            <w:rPrChange w:id="18" w:author="Author">
              <w:rPr>
                <w:rFonts w:ascii="Times New Roman" w:eastAsia="Times New Roman" w:hAnsi="Times New Roman" w:cs="Times New Roman"/>
                <w:sz w:val="24"/>
                <w:szCs w:val="24"/>
                <w:lang w:val="en-NG" w:eastAsia="en-NG"/>
              </w:rPr>
            </w:rPrChange>
          </w:rPr>
          <w:t>Fruit &amp; vegetables are the 2 most frequently bought product categories </w:t>
        </w:r>
      </w:ins>
    </w:p>
    <w:p w14:paraId="5AF0B608" w14:textId="77777777" w:rsidR="00B66982" w:rsidRPr="00B66982" w:rsidRDefault="00B66982" w:rsidP="00B66982">
      <w:pPr>
        <w:numPr>
          <w:ilvl w:val="0"/>
          <w:numId w:val="3"/>
        </w:numPr>
        <w:spacing w:before="100" w:beforeAutospacing="1" w:after="100" w:afterAutospacing="1" w:line="240" w:lineRule="auto"/>
        <w:rPr>
          <w:ins w:id="19" w:author="Author"/>
          <w:rFonts w:eastAsia="Times New Roman"/>
          <w:lang w:val="en-NG" w:eastAsia="en-NG"/>
          <w:rPrChange w:id="20" w:author="Author">
            <w:rPr>
              <w:ins w:id="21" w:author="Author"/>
              <w:rFonts w:ascii="Times New Roman" w:eastAsia="Times New Roman" w:hAnsi="Times New Roman" w:cs="Times New Roman"/>
              <w:sz w:val="24"/>
              <w:szCs w:val="24"/>
              <w:lang w:val="en-NG" w:eastAsia="en-NG"/>
            </w:rPr>
          </w:rPrChange>
        </w:rPr>
      </w:pPr>
      <w:ins w:id="22" w:author="Author">
        <w:r w:rsidRPr="00B66982">
          <w:rPr>
            <w:rFonts w:eastAsia="Times New Roman"/>
            <w:lang w:val="en-NG" w:eastAsia="en-NG"/>
            <w:rPrChange w:id="23" w:author="Author">
              <w:rPr>
                <w:rFonts w:ascii="Times New Roman" w:eastAsia="Times New Roman" w:hAnsi="Times New Roman" w:cs="Times New Roman"/>
                <w:sz w:val="24"/>
                <w:szCs w:val="24"/>
                <w:lang w:val="en-NG" w:eastAsia="en-NG"/>
              </w:rPr>
            </w:rPrChange>
          </w:rPr>
          <w:t>Non-members are the most frequent buyers within the store </w:t>
        </w:r>
      </w:ins>
    </w:p>
    <w:p w14:paraId="5F842C8B" w14:textId="77777777" w:rsidR="00B66982" w:rsidRPr="00B66982" w:rsidRDefault="00B66982" w:rsidP="00B66982">
      <w:pPr>
        <w:numPr>
          <w:ilvl w:val="0"/>
          <w:numId w:val="3"/>
        </w:numPr>
        <w:spacing w:before="100" w:beforeAutospacing="1" w:after="100" w:afterAutospacing="1" w:line="240" w:lineRule="auto"/>
        <w:rPr>
          <w:ins w:id="24" w:author="Author"/>
          <w:rFonts w:eastAsia="Times New Roman"/>
          <w:lang w:val="en-NG" w:eastAsia="en-NG"/>
          <w:rPrChange w:id="25" w:author="Author">
            <w:rPr>
              <w:ins w:id="26" w:author="Author"/>
              <w:rFonts w:ascii="Times New Roman" w:eastAsia="Times New Roman" w:hAnsi="Times New Roman" w:cs="Times New Roman"/>
              <w:sz w:val="24"/>
              <w:szCs w:val="24"/>
              <w:lang w:val="en-NG" w:eastAsia="en-NG"/>
            </w:rPr>
          </w:rPrChange>
        </w:rPr>
      </w:pPr>
      <w:ins w:id="27" w:author="Author">
        <w:r w:rsidRPr="00B66982">
          <w:rPr>
            <w:rFonts w:eastAsia="Times New Roman"/>
            <w:lang w:val="en-NG" w:eastAsia="en-NG"/>
            <w:rPrChange w:id="28" w:author="Author">
              <w:rPr>
                <w:rFonts w:ascii="Times New Roman" w:eastAsia="Times New Roman" w:hAnsi="Times New Roman" w:cs="Times New Roman"/>
                <w:sz w:val="24"/>
                <w:szCs w:val="24"/>
                <w:lang w:val="en-NG" w:eastAsia="en-NG"/>
              </w:rPr>
            </w:rPrChange>
          </w:rPr>
          <w:t>Cash is the most frequently used payment method </w:t>
        </w:r>
      </w:ins>
    </w:p>
    <w:p w14:paraId="6CADAFF4" w14:textId="77777777" w:rsidR="00B66982" w:rsidRPr="00B66982" w:rsidRDefault="00B66982" w:rsidP="00B66982">
      <w:pPr>
        <w:numPr>
          <w:ilvl w:val="0"/>
          <w:numId w:val="3"/>
        </w:numPr>
        <w:spacing w:before="100" w:beforeAutospacing="1" w:after="100" w:afterAutospacing="1" w:line="240" w:lineRule="auto"/>
        <w:rPr>
          <w:ins w:id="29" w:author="Author"/>
          <w:rFonts w:ascii="Times New Roman" w:eastAsia="Times New Roman" w:hAnsi="Times New Roman" w:cs="Times New Roman"/>
          <w:lang w:val="en-NG" w:eastAsia="en-NG"/>
          <w:rPrChange w:id="30" w:author="Author">
            <w:rPr>
              <w:ins w:id="31" w:author="Author"/>
              <w:rFonts w:ascii="Times New Roman" w:eastAsia="Times New Roman" w:hAnsi="Times New Roman" w:cs="Times New Roman"/>
              <w:sz w:val="24"/>
              <w:szCs w:val="24"/>
              <w:lang w:val="en-NG" w:eastAsia="en-NG"/>
            </w:rPr>
          </w:rPrChange>
        </w:rPr>
      </w:pPr>
      <w:ins w:id="32" w:author="Author">
        <w:r w:rsidRPr="00B66982">
          <w:rPr>
            <w:rFonts w:eastAsia="Times New Roman"/>
            <w:lang w:val="en-NG" w:eastAsia="en-NG"/>
            <w:rPrChange w:id="33" w:author="Author">
              <w:rPr>
                <w:rFonts w:ascii="Times New Roman" w:eastAsia="Times New Roman" w:hAnsi="Times New Roman" w:cs="Times New Roman"/>
                <w:sz w:val="24"/>
                <w:szCs w:val="24"/>
                <w:lang w:val="en-NG" w:eastAsia="en-NG"/>
              </w:rPr>
            </w:rPrChange>
          </w:rPr>
          <w:t>11am is the busiest hour with regards to number of transactions</w:t>
        </w:r>
        <w:r w:rsidRPr="00B66982">
          <w:rPr>
            <w:rFonts w:ascii="Times New Roman" w:eastAsia="Times New Roman" w:hAnsi="Times New Roman" w:cs="Times New Roman"/>
            <w:lang w:val="en-NG" w:eastAsia="en-NG"/>
            <w:rPrChange w:id="34" w:author="Author">
              <w:rPr>
                <w:rFonts w:ascii="Times New Roman" w:eastAsia="Times New Roman" w:hAnsi="Times New Roman" w:cs="Times New Roman"/>
                <w:sz w:val="24"/>
                <w:szCs w:val="24"/>
                <w:lang w:val="en-NG" w:eastAsia="en-NG"/>
              </w:rPr>
            </w:rPrChange>
          </w:rPr>
          <w:t> </w:t>
        </w:r>
      </w:ins>
    </w:p>
    <w:p w14:paraId="2159FB1C" w14:textId="4EF37D53" w:rsidR="00C7411C" w:rsidDel="00B66982" w:rsidRDefault="00C7411C" w:rsidP="001D48F3">
      <w:pPr>
        <w:pStyle w:val="ListParagraph"/>
        <w:numPr>
          <w:ilvl w:val="0"/>
          <w:numId w:val="1"/>
        </w:numPr>
        <w:rPr>
          <w:ins w:id="35" w:author="Author"/>
          <w:del w:id="36" w:author="Author"/>
        </w:rPr>
      </w:pPr>
      <w:ins w:id="37" w:author="Author">
        <w:del w:id="38" w:author="Author">
          <w:r w:rsidDel="00B66982">
            <w:delText xml:space="preserve">The sample data set is just for </w:delText>
          </w:r>
          <w:r w:rsidR="00891520" w:rsidDel="00B66982">
            <w:delText>1</w:delText>
          </w:r>
          <w:r w:rsidDel="00B66982">
            <w:delText>a week.</w:delText>
          </w:r>
        </w:del>
      </w:ins>
    </w:p>
    <w:p w14:paraId="6E96F57C" w14:textId="377ACE46" w:rsidR="00C7411C" w:rsidDel="00B66982" w:rsidRDefault="00C7411C" w:rsidP="001D48F3">
      <w:pPr>
        <w:pStyle w:val="ListParagraph"/>
        <w:numPr>
          <w:ilvl w:val="0"/>
          <w:numId w:val="1"/>
        </w:numPr>
        <w:rPr>
          <w:ins w:id="39" w:author="Author"/>
          <w:del w:id="40" w:author="Author"/>
        </w:rPr>
      </w:pPr>
      <w:ins w:id="41" w:author="Author">
        <w:del w:id="42" w:author="Author">
          <w:r w:rsidDel="00B66982">
            <w:delText>It is quite difficult to answer the client’s question with the provided sample data set.</w:delText>
          </w:r>
        </w:del>
      </w:ins>
    </w:p>
    <w:p w14:paraId="3955F9C6" w14:textId="548A86E9" w:rsidR="001D48F3" w:rsidDel="00B66982" w:rsidRDefault="001D48F3" w:rsidP="001D48F3">
      <w:pPr>
        <w:pStyle w:val="ListParagraph"/>
        <w:numPr>
          <w:ilvl w:val="0"/>
          <w:numId w:val="1"/>
        </w:numPr>
        <w:rPr>
          <w:ins w:id="43" w:author="Author"/>
          <w:del w:id="44" w:author="Author"/>
        </w:rPr>
      </w:pPr>
      <w:ins w:id="45" w:author="Author">
        <w:del w:id="46" w:author="Author">
          <w:r w:rsidDel="00B66982">
            <w:delText>There is correlation between only two columns in the dataset; unit_price and total.</w:delText>
          </w:r>
        </w:del>
      </w:ins>
    </w:p>
    <w:p w14:paraId="66036583" w14:textId="33EC3D94" w:rsidR="00891520" w:rsidDel="00B66982" w:rsidRDefault="00891520">
      <w:pPr>
        <w:pStyle w:val="ListParagraph"/>
        <w:numPr>
          <w:ilvl w:val="0"/>
          <w:numId w:val="1"/>
        </w:numPr>
        <w:rPr>
          <w:del w:id="47" w:author="Author"/>
        </w:rPr>
        <w:pPrChange w:id="48" w:author="Author">
          <w:pPr/>
        </w:pPrChange>
      </w:pPr>
      <w:ins w:id="49" w:author="Author">
        <w:del w:id="50" w:author="Author">
          <w:r w:rsidDel="00B66982">
            <w:delText>Some columns in the dataset are highly skewed.</w:delText>
          </w:r>
        </w:del>
      </w:ins>
    </w:p>
    <w:p w14:paraId="00000006" w14:textId="77777777" w:rsidR="00173F89" w:rsidDel="001D48F3" w:rsidRDefault="00173F89">
      <w:pPr>
        <w:rPr>
          <w:del w:id="51" w:author="Author"/>
        </w:rPr>
      </w:pPr>
    </w:p>
    <w:p w14:paraId="00000007" w14:textId="60BED949" w:rsidR="00173F89" w:rsidRDefault="00F95485">
      <w:pPr>
        <w:rPr>
          <w:ins w:id="52" w:author="Author"/>
        </w:rPr>
      </w:pPr>
      <w:del w:id="53" w:author="Author">
        <w:r w:rsidDel="001D48F3">
          <w:delText>[Provide your recommendations in up to 3 bullet points]</w:delText>
        </w:r>
      </w:del>
    </w:p>
    <w:p w14:paraId="4D415786" w14:textId="1ADF2B7F" w:rsidR="00C7411C" w:rsidRPr="00512DE7" w:rsidRDefault="00C7411C" w:rsidP="00C7411C">
      <w:pPr>
        <w:rPr>
          <w:ins w:id="54" w:author="Author"/>
          <w:b/>
          <w:bCs/>
          <w:u w:val="single"/>
        </w:rPr>
      </w:pPr>
      <w:ins w:id="55" w:author="Author">
        <w:r>
          <w:rPr>
            <w:b/>
            <w:bCs/>
            <w:u w:val="single"/>
          </w:rPr>
          <w:t>Recommendations</w:t>
        </w:r>
        <w:r w:rsidRPr="00512DE7">
          <w:rPr>
            <w:b/>
            <w:bCs/>
            <w:u w:val="single"/>
          </w:rPr>
          <w:t>:</w:t>
        </w:r>
      </w:ins>
    </w:p>
    <w:p w14:paraId="24056466" w14:textId="3FBFC441" w:rsidR="00C7411C" w:rsidRDefault="00C7411C">
      <w:pPr>
        <w:rPr>
          <w:ins w:id="56" w:author="Author"/>
        </w:rPr>
      </w:pPr>
    </w:p>
    <w:p w14:paraId="3AD8C083" w14:textId="5448580C" w:rsidR="00C7411C" w:rsidRDefault="00891520" w:rsidP="000C1E3B">
      <w:pPr>
        <w:pStyle w:val="ListParagraph"/>
        <w:numPr>
          <w:ilvl w:val="0"/>
          <w:numId w:val="2"/>
        </w:numPr>
        <w:rPr>
          <w:ins w:id="57" w:author="Author"/>
        </w:rPr>
      </w:pPr>
      <w:ins w:id="58" w:author="Author">
        <w:r>
          <w:t>We</w:t>
        </w:r>
        <w:r w:rsidR="000C1E3B">
          <w:t xml:space="preserve"> need more rows in the dataset, and a dataset of more than a week’s data.</w:t>
        </w:r>
      </w:ins>
    </w:p>
    <w:p w14:paraId="3B334CE6" w14:textId="5EDD2C0C" w:rsidR="000C1E3B" w:rsidRDefault="000C1E3B" w:rsidP="000C1E3B">
      <w:pPr>
        <w:pStyle w:val="ListParagraph"/>
        <w:numPr>
          <w:ilvl w:val="0"/>
          <w:numId w:val="2"/>
        </w:numPr>
        <w:rPr>
          <w:ins w:id="59" w:author="Author"/>
        </w:rPr>
      </w:pPr>
      <w:ins w:id="60" w:author="Author">
        <w:r>
          <w:t>The Business problem statement is too broad and we will need to be framed for a specific problem statement.</w:t>
        </w:r>
      </w:ins>
    </w:p>
    <w:p w14:paraId="65EFBE12" w14:textId="3E73A4EA" w:rsidR="000C1E3B" w:rsidRDefault="000C1E3B">
      <w:pPr>
        <w:pStyle w:val="ListParagraph"/>
        <w:numPr>
          <w:ilvl w:val="0"/>
          <w:numId w:val="2"/>
        </w:numPr>
        <w:pPrChange w:id="61" w:author="Author">
          <w:pPr/>
        </w:pPrChange>
      </w:pPr>
      <w:ins w:id="62" w:author="Author">
        <w:r>
          <w:t>We need more features based on the problem statement that we will frame. These features will be columns in the dataset that will help may help us answer the framed problem statement.</w:t>
        </w:r>
      </w:ins>
    </w:p>
    <w:p w14:paraId="00000008" w14:textId="77777777" w:rsidR="00173F89" w:rsidRDefault="00173F89"/>
    <w:p w14:paraId="00000009" w14:textId="77777777" w:rsidR="00173F89" w:rsidRDefault="00F95485">
      <w:r>
        <w:t xml:space="preserve">Best regards, </w:t>
      </w:r>
    </w:p>
    <w:p w14:paraId="0000000A" w14:textId="77777777" w:rsidR="00173F89" w:rsidRDefault="00173F89"/>
    <w:p w14:paraId="0000000B" w14:textId="169E1CDB" w:rsidR="00173F89" w:rsidRDefault="006A498D">
      <w:ins w:id="63" w:author="Author">
        <w:r>
          <w:t>Segun Lawal</w:t>
        </w:r>
      </w:ins>
      <w:del w:id="64" w:author="Author">
        <w:r w:rsidR="00F95485" w:rsidDel="006A498D">
          <w:delText>[name of sender]</w:delText>
        </w:r>
      </w:del>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1D30"/>
    <w:multiLevelType w:val="hybridMultilevel"/>
    <w:tmpl w:val="FAA655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DC45B0"/>
    <w:multiLevelType w:val="multilevel"/>
    <w:tmpl w:val="433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208E5"/>
    <w:multiLevelType w:val="hybridMultilevel"/>
    <w:tmpl w:val="AFD4D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8375811">
    <w:abstractNumId w:val="0"/>
  </w:num>
  <w:num w:numId="2" w16cid:durableId="767391264">
    <w:abstractNumId w:val="2"/>
  </w:num>
  <w:num w:numId="3" w16cid:durableId="1862820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0C1E3B"/>
    <w:rsid w:val="00173F89"/>
    <w:rsid w:val="001D48F3"/>
    <w:rsid w:val="002E25D9"/>
    <w:rsid w:val="006A498D"/>
    <w:rsid w:val="00891520"/>
    <w:rsid w:val="00B66982"/>
    <w:rsid w:val="00C7411C"/>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C74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2022-05-09T20:31:00Z</dcterms:created>
  <dcterms:modified xsi:type="dcterms:W3CDTF">2023-02-24T08:34:00Z</dcterms:modified>
</cp:coreProperties>
</file>